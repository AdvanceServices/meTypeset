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:rsidR="00CA6E5C" w:rsidP="00427A5F" w:rsidRDefault="00CA6E5C" w14:paraId="5A9EB72A" w14:noSpellErr="1" w14:textId="4F87ACAC">
      <w:pPr>
        <w:spacing w:line="480" w:lineRule="auto"/>
      </w:pPr>
      <w:r w:rsidR="0F7B8999">
        <w:rPr/>
        <w:t>References</w:t>
      </w:r>
    </w:p>
    <w:p w:rsidRPr="00AB2B01" w:rsidR="00CA6E5C" w:rsidP="00AB2B01" w:rsidRDefault="000B0029" w14:paraId="15E5AF76" w14:textId="77777777" w14:noSpellErr="1">
      <w:pPr>
        <w:pStyle w:val="Bibliography"/>
      </w:pPr>
      <w:r>
        <w:fldChar w:fldCharType="begin"/>
      </w:r>
      <w:r w:rsidR="00CA6E5C">
        <w:instrText xml:space="preserve"> ADDIN ZOTERO_BIBL {"custom":[]} </w:instrText>
      </w:r>
      <w:r>
        <w:fldChar w:fldCharType="separate"/>
      </w:r>
      <w:r w:rsidRPr="00AB2B01" w:rsidR="00CA6E5C">
        <w:rPr/>
        <w:t xml:space="preserve">1. Holick MF. Vitamin D deficiency. </w:t>
      </w:r>
      <w:r w:rsidRPr="0F7B8999" w:rsidR="00CA6E5C">
        <w:rPr>
          <w:i w:val="1"/>
          <w:iCs w:val="1"/>
        </w:rPr>
        <w:t>N. Engl. J. Med.</w:t>
      </w:r>
      <w:r w:rsidRPr="00AB2B01" w:rsidR="00CA6E5C">
        <w:rPr/>
        <w:t xml:space="preserve"> 2007;357(3):266-281.</w:t>
      </w:r>
    </w:p>
    <w:p w:rsidR="00CA6E5C" w:rsidP="00AB2B01" w:rsidRDefault="00CA6E5C" w14:paraId="2788F63E" w14:textId="77777777" w14:noSpellErr="1">
      <w:pPr>
        <w:pStyle w:val="Bibliography"/>
        <w:rPr>
          <w:ins w:author="P00511" w:date="2011-12-14T14:54:00Z" w:id="3"/>
        </w:rPr>
      </w:pPr>
      <w:r w:rsidRPr="00AB2B01">
        <w:rPr/>
        <w:t xml:space="preserve">2. Bischoff-Ferrari HA, Dawson-Hughes B, Staehelin HB, et al. Fall prevention with supplemental and active forms of vitamin D: a meta-analysis of randomised controlled trials. </w:t>
      </w:r>
      <w:r w:rsidRPr="0F7B8999">
        <w:rPr>
          <w:i w:val="1"/>
          <w:iCs w:val="1"/>
        </w:rPr>
        <w:t>BMJ</w:t>
      </w:r>
      <w:r w:rsidRPr="00AB2B01">
        <w:rPr/>
        <w:t>. 2009;339:b3692.</w:t>
      </w:r>
    </w:p>
    <w:p w:rsidR="00975059" w:rsidP="00AB2B01" w:rsidRDefault="00975059" w14:paraId="4C5B8117" w14:textId="77777777" w14:noSpellErr="1">
      <w:pPr>
        <w:pStyle w:val="Bibliography"/>
        <w:rPr>
          <w:ins w:author="P00511" w:date="2011-12-14T14:55:00Z" w:id="4"/>
        </w:rPr>
      </w:pPr>
      <w:ins w:author="P00511" w:date="2011-12-14T14:54:00Z" w:id="5">
        <w:r>
          <w:rPr/>
          <w:t xml:space="preserve">3. Atkins GJ, Anderson PH, Findlay DM, et al. Metabolism of vitamin D3 in human osteoblasts: evidence for autocrine and paracrine activities of 1 alpha, 25-dihydroxyvitamin D3.  </w:t>
        </w:r>
        <w:r w:rsidRPr="0F7B8999">
          <w:rPr>
            <w:i w:val="1"/>
            <w:iCs w:val="1"/>
          </w:rPr>
          <w:t xml:space="preserve">Bone </w:t>
        </w:r>
        <w:r>
          <w:rPr/>
          <w:t>2007; 40:1517-28.</w:t>
        </w:r>
      </w:ins>
    </w:p>
    <w:p w:rsidR="00975059" w:rsidP="00AB2B01" w:rsidRDefault="00975059" w14:paraId="6D741DA7" w14:textId="77777777" w14:noSpellErr="1">
      <w:pPr>
        <w:pStyle w:val="Bibliography"/>
        <w:rPr>
          <w:ins w:author="P00511" w:date="2011-12-14T14:57:00Z" w:id="6"/>
        </w:rPr>
      </w:pPr>
      <w:ins w:author="P00511" w:date="2011-12-14T14:55:00Z" w:id="7">
        <w:r>
          <w:rPr/>
          <w:t xml:space="preserve">4. </w:t>
        </w:r>
      </w:ins>
      <w:ins w:author="P00511" w:date="2011-12-14T14:57:00Z" w:id="8">
        <w:r>
          <w:rPr/>
          <w:t xml:space="preserve">Mark BL, Carson JA.  Vitamin D and autoimmune disease--implications for practice from the multiple sclerosis literature.  </w:t>
        </w:r>
        <w:r w:rsidRPr="0F7B8999">
          <w:rPr>
            <w:i w:val="1"/>
            <w:iCs w:val="1"/>
          </w:rPr>
          <w:t>J Am Diet Assoc</w:t>
        </w:r>
        <w:r>
          <w:rPr/>
          <w:t xml:space="preserve"> 2006; 106:418-24.</w:t>
        </w:r>
      </w:ins>
    </w:p>
    <w:p w:rsidRPr="00AB2B01" w:rsidR="00975059" w:rsidP="00AB2B01" w:rsidRDefault="00975059" w14:paraId="1AA288C1" w14:textId="77777777" w14:noSpellErr="1">
      <w:pPr>
        <w:pStyle w:val="Bibliography"/>
      </w:pPr>
      <w:ins w:author="P00511" w:date="2011-12-14T14:57:00Z" w:id="9">
        <w:r>
          <w:rPr/>
          <w:t xml:space="preserve">5. Lappe JM, Travers-Gustafson D, Davies KM, et al.  Vitamin D and calcium supplementation reduces cancer risk: results of a randomized trial. </w:t>
        </w:r>
        <w:r w:rsidRPr="0F7B8999">
          <w:rPr>
            <w:i w:val="1"/>
            <w:iCs w:val="1"/>
          </w:rPr>
          <w:t xml:space="preserve"> Am J Clin Nutr</w:t>
        </w:r>
        <w:r>
          <w:rPr/>
          <w:t xml:space="preserve"> 2007; 85:1586-91.</w:t>
        </w:r>
      </w:ins>
    </w:p>
    <w:p w:rsidRPr="00D713B7" w:rsidR="00CA6E5C" w:rsidP="00AB2B01" w:rsidRDefault="00CA6E5C" w14:paraId="68651BF8" w14:textId="77777777" w14:noSpellErr="1">
      <w:pPr>
        <w:pStyle w:val="Bibliography"/>
        <w:rPr>
          <w:lang w:val="it-IT"/>
        </w:rPr>
      </w:pPr>
      <w:del w:author="P00511" w:date="2011-12-14T14:56:00Z" w:id="10">
        <w:r w:rsidRPr="00AB2B01" w:rsidDel="00975059">
          <w:delText>3</w:delText>
        </w:r>
      </w:del>
      <w:ins w:author="P00511" w:date="2011-12-14T14:56:00Z" w:id="11">
        <w:r w:rsidR="00975059">
          <w:rPr/>
          <w:t>6</w:t>
        </w:r>
      </w:ins>
      <w:r w:rsidRPr="00AB2B01">
        <w:rPr/>
        <w:t xml:space="preserve">. Ross AC, Manson JE, Abrams SA, et al. The 2011 report on dietary reference intakes for calcium and vitamin D from the Institute of Medicine: what clinicians need to know. </w:t>
      </w:r>
      <w:r w:rsidRPr="0F7B8999">
        <w:rPr>
          <w:i w:val="1"/>
          <w:iCs w:val="1"/>
          <w:lang w:val="it-IT"/>
        </w:rPr>
        <w:t>J. Clin. Endocrinol. Metab.</w:t>
      </w:r>
      <w:r w:rsidRPr="00D713B7">
        <w:rPr>
          <w:lang w:val="it-IT"/>
        </w:rPr>
        <w:t xml:space="preserve"> 2011;96(1):53-58.</w:t>
      </w:r>
    </w:p>
    <w:p w:rsidR="00CA6E5C" w:rsidP="00AB2B01" w:rsidRDefault="00CA6E5C" w14:paraId="09EEDA5B" w14:textId="77777777" w14:noSpellErr="1">
      <w:pPr>
        <w:pStyle w:val="Bibliography"/>
        <w:rPr>
          <w:ins w:author="P00511" w:date="2011-12-14T15:27:00Z" w:id="12"/>
        </w:rPr>
      </w:pPr>
      <w:del w:author="P00511" w:date="2011-12-14T14:56:00Z" w:id="13">
        <w:r w:rsidRPr="00D713B7" w:rsidDel="00975059">
          <w:rPr>
            <w:lang w:val="it-IT"/>
          </w:rPr>
          <w:delText>4</w:delText>
        </w:r>
      </w:del>
      <w:ins w:author="P00511" w:date="2011-12-14T14:56:00Z" w:id="14">
        <w:r w:rsidR="00975059">
          <w:rPr>
            <w:lang w:val="it-IT"/>
          </w:rPr>
          <w:t>7</w:t>
        </w:r>
      </w:ins>
      <w:r w:rsidRPr="00D713B7">
        <w:rPr>
          <w:lang w:val="it-IT"/>
        </w:rPr>
        <w:t xml:space="preserve">. Holick MF, Binkley NC, Bischoff-Ferrari HA, et al. </w:t>
      </w:r>
      <w:r w:rsidRPr="00AB2B01">
        <w:rPr/>
        <w:t xml:space="preserve">Evaluation, treatment, and prevention of vitamin D deficiency: an Endocrine Society clinical practice guideline. </w:t>
      </w:r>
      <w:r w:rsidRPr="0F7B8999">
        <w:rPr>
          <w:i w:val="1"/>
          <w:iCs w:val="1"/>
        </w:rPr>
        <w:t>J. Clin. Endocrinol. Metab.</w:t>
      </w:r>
      <w:r w:rsidRPr="00AB2B01">
        <w:rPr/>
        <w:t xml:space="preserve"> 2011;96(7):1911-1930.</w:t>
      </w:r>
    </w:p>
    <w:p w:rsidR="004E4C67" w:rsidP="00AB2B01" w:rsidRDefault="004E4C67" w14:paraId="2B3B7FB2" w14:textId="77777777" w14:noSpellErr="1">
      <w:pPr>
        <w:pStyle w:val="Bibliography"/>
        <w:rPr>
          <w:ins w:author="P00511" w:date="2011-12-14T15:29:00Z" w:id="15"/>
        </w:rPr>
      </w:pPr>
      <w:ins w:author="P00511" w:date="2011-12-14T15:28:00Z" w:id="16">
        <w:r>
          <w:rPr/>
          <w:t xml:space="preserve">8. Peiris AN, Bailey BA, Guha BN, et al.  Can a model predictive of vitamin D status be developed from common laboratory tests and demographic parameters?  </w:t>
        </w:r>
        <w:r w:rsidRPr="0F7B8999">
          <w:rPr>
            <w:i w:val="1"/>
            <w:iCs w:val="1"/>
          </w:rPr>
          <w:t>Southern</w:t>
        </w:r>
        <w:r>
          <w:rPr/>
          <w:t xml:space="preserve"> </w:t>
        </w:r>
        <w:r w:rsidRPr="0F7B8999">
          <w:rPr>
            <w:i w:val="1"/>
            <w:iCs w:val="1"/>
          </w:rPr>
          <w:t>Medical Journal</w:t>
        </w:r>
        <w:r>
          <w:rPr/>
          <w:t xml:space="preserve"> 2011: 104(9):636-9.</w:t>
        </w:r>
      </w:ins>
    </w:p>
    <w:p w:rsidRPr="00AB2B01" w:rsidR="004E4C67" w:rsidP="00AB2B01" w:rsidRDefault="004E4C67" w14:paraId="249E90B4" w14:textId="77777777" w14:noSpellErr="1">
      <w:pPr>
        <w:pStyle w:val="Bibliography"/>
      </w:pPr>
      <w:ins w:author="P00511" w:date="2011-12-14T15:29:00Z" w:id="17">
        <w:r>
          <w:rPr/>
          <w:t xml:space="preserve">9. </w:t>
        </w:r>
      </w:ins>
      <w:ins w:author="P00511" w:date="2011-12-14T15:30:00Z" w:id="18">
        <w:r>
          <w:rPr/>
          <w:t xml:space="preserve">Cranney A, Weiler HA, O'Donnell S, and Puil L.  Summary of evidence-based review on vitamin D efficacy in relation to bone health.  </w:t>
        </w:r>
        <w:r w:rsidRPr="0F7B8999">
          <w:rPr>
            <w:i w:val="1"/>
            <w:iCs w:val="1"/>
          </w:rPr>
          <w:t>Am J Clin Nutr</w:t>
        </w:r>
        <w:r>
          <w:rPr/>
          <w:t xml:space="preserve"> 2008;88(suppl): 513S-9S.</w:t>
        </w:r>
      </w:ins>
      <w:r>
        <w:fldChar w:fldCharType="end"/>
      </w:r>
    </w:p>
    <w:p w:rsidR="00CA6E5C" w:rsidP="00427A5F" w:rsidRDefault="00CA6E5C" w14:paraId="20BFF65A" w14:textId="77777777">
      <w:pPr>
        <w:spacing w:line="480" w:lineRule="auto"/>
      </w:pPr>
    </w:p>
    <w:sectPr w:rsidR="00FA16B1" w:rsidSect="00B57C58">
      <w:footerReference w:type="even" r:id="rId9"/>
      <w:footerReference w:type="default" r:id="rId10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:rsidR="00E91CCB" w:rsidRDefault="00E91CCB" w14:paraId="0ED97835" w14:textId="77777777">
      <w:r>
        <w:separator/>
      </w:r>
    </w:p>
  </w:endnote>
  <w:endnote w:type="continuationSeparator" w:id="0">
    <w:p w:rsidR="00E91CCB" w:rsidRDefault="00E91CCB" w14:paraId="4123BA6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C" w:rsidP="00476BC7" w:rsidRDefault="000B0029" w14:paraId="65D0D9E1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CA6E5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A6E5C" w:rsidP="006F0EC2" w:rsidRDefault="00CA6E5C" w14:paraId="184376D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E5C" w:rsidP="00476BC7" w:rsidRDefault="000B0029" w14:paraId="0B971D5B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 w:rsidR="00CA6E5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0533">
      <w:rPr>
        <w:rStyle w:val="PageNumber"/>
        <w:noProof/>
      </w:rPr>
      <w:t>1</w:t>
    </w:r>
    <w:r>
      <w:rPr>
        <w:rStyle w:val="PageNumber"/>
      </w:rPr>
      <w:fldChar w:fldCharType="end"/>
    </w:r>
  </w:p>
  <w:p w:rsidR="00CA6E5C" w:rsidP="006F0EC2" w:rsidRDefault="00CA6E5C" w14:paraId="3F4DD8A4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:rsidR="00E91CCB" w:rsidRDefault="00E91CCB" w14:paraId="47A36B49" w14:textId="77777777">
      <w:r>
        <w:separator/>
      </w:r>
    </w:p>
  </w:footnote>
  <w:footnote w:type="continuationSeparator" w:id="0">
    <w:p w:rsidR="00E91CCB" w:rsidRDefault="00E91CCB" w14:paraId="36AF8D15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07B7"/>
    <w:rsid w:val="00017B47"/>
    <w:rsid w:val="00020016"/>
    <w:rsid w:val="000437B0"/>
    <w:rsid w:val="000547C1"/>
    <w:rsid w:val="00056658"/>
    <w:rsid w:val="00062ACF"/>
    <w:rsid w:val="000A10F1"/>
    <w:rsid w:val="000B0029"/>
    <w:rsid w:val="000C3414"/>
    <w:rsid w:val="000E2470"/>
    <w:rsid w:val="000F1ACF"/>
    <w:rsid w:val="000F7B39"/>
    <w:rsid w:val="001107B7"/>
    <w:rsid w:val="00154822"/>
    <w:rsid w:val="00167FD9"/>
    <w:rsid w:val="00180B66"/>
    <w:rsid w:val="001A0905"/>
    <w:rsid w:val="001A1BB8"/>
    <w:rsid w:val="001A7450"/>
    <w:rsid w:val="001A7B02"/>
    <w:rsid w:val="001B2A8C"/>
    <w:rsid w:val="001C77F3"/>
    <w:rsid w:val="001E69C6"/>
    <w:rsid w:val="00221BA4"/>
    <w:rsid w:val="002266A5"/>
    <w:rsid w:val="0024669B"/>
    <w:rsid w:val="002532FC"/>
    <w:rsid w:val="00256C2E"/>
    <w:rsid w:val="00273F63"/>
    <w:rsid w:val="002B2113"/>
    <w:rsid w:val="002B2604"/>
    <w:rsid w:val="002C31DA"/>
    <w:rsid w:val="002C646B"/>
    <w:rsid w:val="002E018C"/>
    <w:rsid w:val="002F09F1"/>
    <w:rsid w:val="00304FBF"/>
    <w:rsid w:val="003065FC"/>
    <w:rsid w:val="00313413"/>
    <w:rsid w:val="00320845"/>
    <w:rsid w:val="00324639"/>
    <w:rsid w:val="003316C9"/>
    <w:rsid w:val="00380AB9"/>
    <w:rsid w:val="00381450"/>
    <w:rsid w:val="003A67D0"/>
    <w:rsid w:val="003B2122"/>
    <w:rsid w:val="003C5C0E"/>
    <w:rsid w:val="003C78A1"/>
    <w:rsid w:val="003D17EA"/>
    <w:rsid w:val="004030B7"/>
    <w:rsid w:val="00420CA4"/>
    <w:rsid w:val="00427A5F"/>
    <w:rsid w:val="00431B4D"/>
    <w:rsid w:val="004422BA"/>
    <w:rsid w:val="00474F86"/>
    <w:rsid w:val="00476BC7"/>
    <w:rsid w:val="00477FF2"/>
    <w:rsid w:val="00485468"/>
    <w:rsid w:val="004A045B"/>
    <w:rsid w:val="004B020B"/>
    <w:rsid w:val="004B3779"/>
    <w:rsid w:val="004D715D"/>
    <w:rsid w:val="004E4C67"/>
    <w:rsid w:val="00515883"/>
    <w:rsid w:val="00516417"/>
    <w:rsid w:val="00520F04"/>
    <w:rsid w:val="005375BF"/>
    <w:rsid w:val="00560F8A"/>
    <w:rsid w:val="00564D02"/>
    <w:rsid w:val="00572961"/>
    <w:rsid w:val="00581073"/>
    <w:rsid w:val="005C337C"/>
    <w:rsid w:val="005D6FAB"/>
    <w:rsid w:val="005E575E"/>
    <w:rsid w:val="005E5EA3"/>
    <w:rsid w:val="0060000A"/>
    <w:rsid w:val="006041F1"/>
    <w:rsid w:val="00605910"/>
    <w:rsid w:val="00621917"/>
    <w:rsid w:val="00635EC7"/>
    <w:rsid w:val="006512B5"/>
    <w:rsid w:val="00653B2A"/>
    <w:rsid w:val="00670249"/>
    <w:rsid w:val="006848FE"/>
    <w:rsid w:val="0069755A"/>
    <w:rsid w:val="006B640C"/>
    <w:rsid w:val="006C0533"/>
    <w:rsid w:val="006E44E5"/>
    <w:rsid w:val="006F0EC2"/>
    <w:rsid w:val="0072507C"/>
    <w:rsid w:val="00743065"/>
    <w:rsid w:val="0077187C"/>
    <w:rsid w:val="0078058A"/>
    <w:rsid w:val="0079376E"/>
    <w:rsid w:val="0079562F"/>
    <w:rsid w:val="007B2B9F"/>
    <w:rsid w:val="007C7E6D"/>
    <w:rsid w:val="007E230C"/>
    <w:rsid w:val="007F1B0E"/>
    <w:rsid w:val="007F7E65"/>
    <w:rsid w:val="00800851"/>
    <w:rsid w:val="00806C4C"/>
    <w:rsid w:val="00814B35"/>
    <w:rsid w:val="008254E1"/>
    <w:rsid w:val="00833A8C"/>
    <w:rsid w:val="00850E9D"/>
    <w:rsid w:val="0085263E"/>
    <w:rsid w:val="008609F1"/>
    <w:rsid w:val="008876D8"/>
    <w:rsid w:val="008A03B5"/>
    <w:rsid w:val="008B58CC"/>
    <w:rsid w:val="008D6290"/>
    <w:rsid w:val="008E7416"/>
    <w:rsid w:val="008F1C89"/>
    <w:rsid w:val="008F6C69"/>
    <w:rsid w:val="0090432B"/>
    <w:rsid w:val="009171F5"/>
    <w:rsid w:val="00917BC7"/>
    <w:rsid w:val="009223F5"/>
    <w:rsid w:val="009266EA"/>
    <w:rsid w:val="00975059"/>
    <w:rsid w:val="00977483"/>
    <w:rsid w:val="00993B89"/>
    <w:rsid w:val="009C0932"/>
    <w:rsid w:val="009C1ADD"/>
    <w:rsid w:val="009C4CE5"/>
    <w:rsid w:val="009E3A92"/>
    <w:rsid w:val="009F7304"/>
    <w:rsid w:val="00A008B8"/>
    <w:rsid w:val="00A1545B"/>
    <w:rsid w:val="00A37FF7"/>
    <w:rsid w:val="00A76F91"/>
    <w:rsid w:val="00A83A1C"/>
    <w:rsid w:val="00A9062C"/>
    <w:rsid w:val="00A90D89"/>
    <w:rsid w:val="00AB2B01"/>
    <w:rsid w:val="00AB5534"/>
    <w:rsid w:val="00AE59FE"/>
    <w:rsid w:val="00AE6E8F"/>
    <w:rsid w:val="00B00CF8"/>
    <w:rsid w:val="00B0710E"/>
    <w:rsid w:val="00B3462A"/>
    <w:rsid w:val="00B57C58"/>
    <w:rsid w:val="00B64DA4"/>
    <w:rsid w:val="00B74D55"/>
    <w:rsid w:val="00B76105"/>
    <w:rsid w:val="00BA1111"/>
    <w:rsid w:val="00BC0638"/>
    <w:rsid w:val="00BF166E"/>
    <w:rsid w:val="00C076CC"/>
    <w:rsid w:val="00C5243F"/>
    <w:rsid w:val="00C54831"/>
    <w:rsid w:val="00C75F18"/>
    <w:rsid w:val="00CA6E5C"/>
    <w:rsid w:val="00CA7D5F"/>
    <w:rsid w:val="00CB30C7"/>
    <w:rsid w:val="00CC01C1"/>
    <w:rsid w:val="00CF1625"/>
    <w:rsid w:val="00D004E6"/>
    <w:rsid w:val="00D01383"/>
    <w:rsid w:val="00D02E14"/>
    <w:rsid w:val="00D3184D"/>
    <w:rsid w:val="00D467BB"/>
    <w:rsid w:val="00D713B7"/>
    <w:rsid w:val="00D839C9"/>
    <w:rsid w:val="00DA17D0"/>
    <w:rsid w:val="00DD5A67"/>
    <w:rsid w:val="00DE0326"/>
    <w:rsid w:val="00DE4533"/>
    <w:rsid w:val="00DE5C50"/>
    <w:rsid w:val="00E02422"/>
    <w:rsid w:val="00E127BD"/>
    <w:rsid w:val="00E235EC"/>
    <w:rsid w:val="00E334A9"/>
    <w:rsid w:val="00E352FA"/>
    <w:rsid w:val="00E91172"/>
    <w:rsid w:val="00E91CCB"/>
    <w:rsid w:val="00EA039B"/>
    <w:rsid w:val="00ED5648"/>
    <w:rsid w:val="00EF6BF8"/>
    <w:rsid w:val="00F01379"/>
    <w:rsid w:val="00F01C70"/>
    <w:rsid w:val="00F067CD"/>
    <w:rsid w:val="00F30753"/>
    <w:rsid w:val="00F313EB"/>
    <w:rsid w:val="00F43D97"/>
    <w:rsid w:val="00F62C19"/>
    <w:rsid w:val="00F77C6A"/>
    <w:rsid w:val="00F80240"/>
    <w:rsid w:val="00F83E0D"/>
    <w:rsid w:val="00F83E3C"/>
    <w:rsid w:val="00F903ED"/>
    <w:rsid w:val="00F92B10"/>
    <w:rsid w:val="00F977A3"/>
    <w:rsid w:val="00FA16B1"/>
    <w:rsid w:val="00FB3E80"/>
    <w:rsid w:val="00FB58FF"/>
    <w:rsid w:val="00FB62D9"/>
    <w:rsid w:val="00FE5C25"/>
    <w:rsid w:val="00FF481D"/>
    <w:rsid w:val="0F7B8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8"/>
    <o:shapelayout v:ext="edit">
      <o:idmap v:ext="edit" data="1"/>
      <o:rules v:ext="edit">
        <o:r id="V:Rule1" type="connector" idref="#_s1033"/>
        <o:r id="V:Rule2" type="connector" idref="#_s1043"/>
        <o:r id="V:Rule3" type="connector" idref="#_s1045"/>
        <o:r id="V:Rule4" type="connector" idref="#_s1034"/>
        <o:r id="V:Rule5" type="connector" idref="#_s1043"/>
        <o:r id="V:Rule6" type="connector" idref="#_s1033"/>
      </o:rules>
    </o:shapelayout>
  </w:shapeDefaults>
  <w:decimalSymbol w:val="."/>
  <w:listSeparator w:val=","/>
  <w14:docId w14:val="76569A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235EC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rsid w:val="006F0EC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6F0EC2"/>
    <w:pPr>
      <w:tabs>
        <w:tab w:val="center" w:pos="4320"/>
        <w:tab w:val="right" w:pos="8640"/>
      </w:tabs>
    </w:pPr>
  </w:style>
  <w:style w:type="character" w:styleId="FooterChar" w:customStyle="1">
    <w:name w:val="Footer Char"/>
    <w:link w:val="Footer"/>
    <w:uiPriority w:val="99"/>
    <w:semiHidden/>
    <w:rsid w:val="00BA1111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6F0EC2"/>
  </w:style>
  <w:style w:type="paragraph" w:styleId="Bibliography">
    <w:name w:val="Bibliography"/>
    <w:basedOn w:val="Normal"/>
    <w:uiPriority w:val="99"/>
    <w:rsid w:val="00AB2B01"/>
    <w:pPr>
      <w:spacing w:after="240"/>
    </w:pPr>
  </w:style>
  <w:style w:type="table" w:styleId="TableGrid">
    <w:name w:val="Table Grid"/>
    <w:basedOn w:val="TableNormal"/>
    <w:uiPriority w:val="99"/>
    <w:rsid w:val="00D713B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7C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C6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77C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C6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77C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C6A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7C6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B58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1" /><Relationship Type="http://schemas.openxmlformats.org/officeDocument/2006/relationships/theme" Target="theme/theme1.xml" Id="rId12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otnotes" Target="footnotes.xml" Id="rId4" /><Relationship Type="http://schemas.openxmlformats.org/officeDocument/2006/relationships/endnotes" Target="endnotes.xml" Id="rId5" /><Relationship Type="http://schemas.microsoft.com/office/2011/relationships/commentsExtended" Target="commentsExtended.xml" Id="rId8" /><Relationship Type="http://schemas.openxmlformats.org/officeDocument/2006/relationships/footer" Target="footer1.xml" Id="rId9" /><Relationship Type="http://schemas.openxmlformats.org/officeDocument/2006/relationships/footer" Target="footer2.xm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The Reading Hospital and Medical Center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Introduction</dc:title>
  <dc:subject/>
  <dc:creator>r00800</dc:creator>
  <keywords/>
  <dc:description/>
  <lastModifiedBy>Alex Garnett</lastModifiedBy>
  <revision>3</revision>
  <lastPrinted>2011-12-22T16:33:00.0000000Z</lastPrinted>
  <dcterms:created xsi:type="dcterms:W3CDTF">2016-07-13T19:17:00.0000000Z</dcterms:created>
  <dcterms:modified xsi:type="dcterms:W3CDTF">2016-10-18T20:11:46.2405578Z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zotero-version="2.1.10"&gt;&lt;session id="5eHZfmio"/&gt;&lt;style id="http://www.zotero.org/styles/ama" hasBibliography="1" bibliographyStyleHasBeenSet="1"/&gt;&lt;prefs&gt;&lt;pref name="fieldType" value="Field"/&gt;&lt;pref name="noteType" value="0"/&gt;&lt;/prefs&gt;</vt:lpwstr>
  </property>
  <property fmtid="{D5CDD505-2E9C-101B-9397-08002B2CF9AE}" pid="3" name="ZOTERO_PREF_2">
    <vt:lpwstr>&lt;/data&gt;</vt:lpwstr>
  </property>
</Properties>
</file>